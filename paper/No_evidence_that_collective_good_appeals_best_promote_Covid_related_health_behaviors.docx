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EC6" w:rsidRDefault="00217EC6" w:rsidP="00B05160">
      <w:pPr>
        <w:pStyle w:val="Heading2"/>
        <w:spacing w:line="360" w:lineRule="auto"/>
        <w:rPr>
          <w:i w:val="0"/>
          <w:u w:val="none"/>
        </w:rPr>
      </w:pPr>
      <w:bookmarkStart w:id="0" w:name="_fk0w0q8l2tzi" w:colFirst="0" w:colLast="0"/>
      <w:bookmarkEnd w:id="0"/>
    </w:p>
    <w:p w:rsidR="00217EC6" w:rsidRDefault="001243E2" w:rsidP="00B0516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evidence that collective-good appeals best promote Covid-related health behaviors</w:t>
      </w:r>
    </w:p>
    <w:p w:rsidR="00B05160" w:rsidRDefault="00B05160" w:rsidP="00B0516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7EC6" w:rsidRDefault="001243E2" w:rsidP="00B0516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Nathaniel Rabb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David Glick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1,2</w:t>
      </w:r>
      <w:r>
        <w:rPr>
          <w:rFonts w:ascii="Times New Roman" w:eastAsia="Times New Roman" w:hAnsi="Times New Roman" w:cs="Times New Roman"/>
          <w:sz w:val="24"/>
          <w:szCs w:val="24"/>
        </w:rPr>
        <w:t>, Attiyya Houston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Jake Bowers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1,3</w:t>
      </w:r>
      <w:r>
        <w:rPr>
          <w:rFonts w:ascii="Times New Roman" w:eastAsia="Times New Roman" w:hAnsi="Times New Roman" w:cs="Times New Roman"/>
          <w:sz w:val="24"/>
          <w:szCs w:val="24"/>
        </w:rPr>
        <w:t>, &amp; David Yokum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:rsidR="00B05160" w:rsidRDefault="00B05160" w:rsidP="00B0516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217EC6" w:rsidRDefault="001243E2" w:rsidP="00B0516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Policy Lab at Brown University</w:t>
      </w:r>
    </w:p>
    <w:p w:rsidR="00217EC6" w:rsidRDefault="001243E2" w:rsidP="00B0516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Department of Political Science, Boston University</w:t>
      </w:r>
    </w:p>
    <w:p w:rsidR="00217EC6" w:rsidRDefault="001243E2" w:rsidP="00B0516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Department of Political Science, University of Illinois, Urbana-Champaign</w:t>
      </w:r>
    </w:p>
    <w:p w:rsidR="00217EC6" w:rsidRDefault="00217EC6" w:rsidP="00B0516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05160" w:rsidRDefault="00B05160" w:rsidP="00B0516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7EC6" w:rsidRDefault="001243E2" w:rsidP="00B05160">
      <w:pPr>
        <w:pStyle w:val="Heading2"/>
        <w:spacing w:line="360" w:lineRule="auto"/>
        <w:ind w:firstLine="720"/>
        <w:rPr>
          <w:i w:val="0"/>
          <w:u w:val="none"/>
        </w:rPr>
      </w:pPr>
      <w:bookmarkStart w:id="1" w:name="_pisa5y6az7qn" w:colFirst="0" w:colLast="0"/>
      <w:bookmarkEnd w:id="1"/>
      <w:r>
        <w:rPr>
          <w:i w:val="0"/>
          <w:u w:val="none"/>
        </w:rPr>
        <w:t>Invoking the good of the community is common guidance for promoting public health behaviors. Korn and colleagues (1) suggest em</w:t>
      </w:r>
      <w:r>
        <w:rPr>
          <w:i w:val="0"/>
          <w:u w:val="none"/>
        </w:rPr>
        <w:t xml:space="preserve">phasizing the collective nature of vaccination to promote uptake after finding that people treat vaccination like a social contract transcending in-group/out-group dynamics. Similar recommendations appear in Covid-19 policy briefs (2, 3) and popular press </w:t>
      </w:r>
      <w:r>
        <w:rPr>
          <w:i w:val="0"/>
          <w:u w:val="none"/>
        </w:rPr>
        <w:t>articles (4). If appeals beyond narrow self-interest can increase willingness to vaccinate, lives will be saved since intent-to-vaccinate levels hover below that required for herd immunity. And the rationale for this strategy is clear: public health emerge</w:t>
      </w:r>
      <w:r>
        <w:rPr>
          <w:i w:val="0"/>
          <w:u w:val="none"/>
        </w:rPr>
        <w:t>ncies require collective effort, so motivating individual contributions with community appeals is intuitive and rhetorically uncontroversial.</w:t>
      </w:r>
    </w:p>
    <w:p w:rsidR="00217EC6" w:rsidRDefault="001243E2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Unfortunately, we have found no direct evidence that collective-good appeals work for vaccinations and considerab</w:t>
      </w:r>
      <w:r>
        <w:rPr>
          <w:rFonts w:ascii="Times New Roman" w:eastAsia="Times New Roman" w:hAnsi="Times New Roman" w:cs="Times New Roman"/>
          <w:sz w:val="24"/>
          <w:szCs w:val="24"/>
        </w:rPr>
        <w:t>le related evidence suggesting it should not. Covid-19 behavioral studies show no effect of such appeals on intended social distancing (5, 6, 7) or self-reported staying at home (8), a small effect on intended mask-wearing that vanished with demographic co</w:t>
      </w:r>
      <w:r>
        <w:rPr>
          <w:rFonts w:ascii="Times New Roman" w:eastAsia="Times New Roman" w:hAnsi="Times New Roman" w:cs="Times New Roman"/>
          <w:sz w:val="24"/>
          <w:szCs w:val="24"/>
        </w:rPr>
        <w:t>ntrols (5), and a reverse effect—self and family appeals faring better than community appeals—for intended staying at home (8) and real information seeking (choosing to read CDC guidelines; 9). Only one experiment in one paper (7) showed an unqualified inc</w:t>
      </w:r>
      <w:r>
        <w:rPr>
          <w:rFonts w:ascii="Times New Roman" w:eastAsia="Times New Roman" w:hAnsi="Times New Roman" w:cs="Times New Roman"/>
          <w:sz w:val="24"/>
          <w:szCs w:val="24"/>
        </w:rPr>
        <w:t>rease in intended preventive behaviors. An earlier, hypothetical vaccination experiment (10) also showed no main effect of collective framing.</w:t>
      </w:r>
    </w:p>
    <w:p w:rsidR="00217EC6" w:rsidRDefault="001243E2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As part of The Policy Lab’s regular surveys on Covid beliefs and attitudes, we tested community versus family-ba</w:t>
      </w:r>
      <w:r>
        <w:rPr>
          <w:rFonts w:ascii="Times New Roman" w:eastAsia="Times New Roman" w:hAnsi="Times New Roman" w:cs="Times New Roman"/>
          <w:sz w:val="24"/>
          <w:szCs w:val="24"/>
        </w:rPr>
        <w:t>sed appeals for vaccination in a randomized survey experiment (500 Rhode Island residents, YouGov, code/data: https://github.com/thepolicylab/COVID-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YouGovSurveyAnalysis) conducted after the Pfizer-BioNTech vaccine received emergency authorization (12/11–23</w:t>
      </w:r>
      <w:r>
        <w:rPr>
          <w:rFonts w:ascii="Times New Roman" w:eastAsia="Times New Roman" w:hAnsi="Times New Roman" w:cs="Times New Roman"/>
          <w:sz w:val="24"/>
          <w:szCs w:val="24"/>
        </w:rPr>
        <w:t>/20). We measured vaccination interest by offering people the option to read their state’s vaccination plan and hence learn “which groups are likely to receive the coronavirus vaccine first.” A statement preceding the option read “Getting vaccinated agains</w:t>
      </w:r>
      <w:r>
        <w:rPr>
          <w:rFonts w:ascii="Times New Roman" w:eastAsia="Times New Roman" w:hAnsi="Times New Roman" w:cs="Times New Roman"/>
          <w:sz w:val="24"/>
          <w:szCs w:val="24"/>
        </w:rPr>
        <w:t>t the coronavirus is important for the health and wellbeing of your [family/community].” We reasoned that taking time for additional reading after a long survey indicated vaccination interest with minimal social desirability bias. Respondents who clicked t</w:t>
      </w:r>
      <w:r>
        <w:rPr>
          <w:rFonts w:ascii="Times New Roman" w:eastAsia="Times New Roman" w:hAnsi="Times New Roman" w:cs="Times New Roman"/>
          <w:sz w:val="24"/>
          <w:szCs w:val="24"/>
        </w:rPr>
        <w:t>he link saw a real infographic issued by the department of health.</w:t>
      </w:r>
    </w:p>
    <w:p w:rsidR="00217EC6" w:rsidRDefault="001243E2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Most people (75%) did not read the plan. But consistent with (9), more who did were in the family (29%) than the community condition (22%; Cochran-Mantel-Haenszel test, </w:t>
      </w:r>
      <w:r>
        <w:rPr>
          <w:rFonts w:ascii="Times New Roman" w:eastAsia="Times New Roman" w:hAnsi="Times New Roman" w:cs="Times New Roman"/>
          <w:sz w:val="24"/>
          <w:szCs w:val="24"/>
        </w:rPr>
        <w:t>𝜒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3.7,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sz w:val="24"/>
          <w:szCs w:val="24"/>
        </w:rPr>
        <w:t>= .06)</w:t>
      </w:r>
      <w:r>
        <w:rPr>
          <w:rFonts w:ascii="Times New Roman" w:eastAsia="Times New Roman" w:hAnsi="Times New Roman" w:cs="Times New Roman"/>
          <w:sz w:val="24"/>
          <w:szCs w:val="24"/>
        </w:rPr>
        <w:t>. The result remains for the subset of greatest concern, those who did not report definite intentions to vaccinate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273; 26% vs. 13%, </w:t>
      </w:r>
      <w:r>
        <w:rPr>
          <w:rFonts w:ascii="Times New Roman" w:eastAsia="Times New Roman" w:hAnsi="Times New Roman" w:cs="Times New Roman"/>
          <w:sz w:val="24"/>
          <w:szCs w:val="24"/>
        </w:rPr>
        <w:t>𝜒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7.5,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.009). Neither baseline vaccine intention (1-5 scale: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Family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3.45,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Community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3.66,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[498] = -1.6,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.109) nor any other demographic variable (overall balance test with 26 terms,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.3) differed by experimental condition.</w:t>
      </w:r>
    </w:p>
    <w:p w:rsidR="00217EC6" w:rsidRDefault="001243E2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balance of evidence suggests, counterintuitively, that common-good appeals have limited utility. Although our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ata cannot show whether they are better than no message at all, we caution against relying on them to encourage high-cost behaviors like vaccination. Health message interventions may be most successful by appealing to the wellbeing of people’s families.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217EC6" w:rsidRDefault="00217EC6" w:rsidP="00B05160">
      <w:pPr>
        <w:pStyle w:val="Heading2"/>
        <w:spacing w:line="360" w:lineRule="auto"/>
        <w:rPr>
          <w:i w:val="0"/>
        </w:rPr>
      </w:pPr>
      <w:bookmarkStart w:id="2" w:name="_hqevhks5atii" w:colFirst="0" w:colLast="0"/>
      <w:bookmarkEnd w:id="2"/>
    </w:p>
    <w:p w:rsidR="00217EC6" w:rsidRDefault="00217EC6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5160" w:rsidRDefault="00B05160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17EC6" w:rsidRDefault="001243E2" w:rsidP="00B0516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Works cited.</w:t>
      </w:r>
    </w:p>
    <w:p w:rsidR="00217EC6" w:rsidRDefault="00217EC6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EC6" w:rsidRDefault="001243E2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Korn, L., Böhm, R., Meier, N. W., &amp; Betsch, C. (2020). Vaccination as a social contract.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Proceedings of the National Academy of Sciences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117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(26), 14890-14899.  https://doi.org/10.1073/pnas.1919666117</w:t>
      </w:r>
    </w:p>
    <w:p w:rsidR="00217EC6" w:rsidRDefault="00217EC6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217EC6" w:rsidRDefault="001243E2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National Academies of Science</w:t>
      </w:r>
      <w:r>
        <w:rPr>
          <w:rFonts w:ascii="Times New Roman" w:eastAsia="Times New Roman" w:hAnsi="Times New Roman" w:cs="Times New Roman"/>
          <w:sz w:val="24"/>
          <w:szCs w:val="24"/>
        </w:rPr>
        <w:t>s, Engineering, and Medicine 2020. Encouraging adoption of protective behaviors to mitigate the spread of COVID-19: Strategies for behavior change. Washington, DC: The National Academies Press. https://doi.org/10.17226/25881</w:t>
      </w:r>
    </w:p>
    <w:p w:rsidR="00217EC6" w:rsidRDefault="00217EC6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EC6" w:rsidRDefault="001243E2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ideas42. Behavioral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tips for COVID-19 communications. Retrieved from www.ideas42.org/wp-content/uploads/2020/05/I42-1226_uPennCOVID_Tipsheet_comms_4.pdf</w:t>
      </w:r>
    </w:p>
    <w:p w:rsidR="00217EC6" w:rsidRDefault="00217EC6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EC6" w:rsidRDefault="001243E2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Roberts, S. (2020, December 20). The pandemic is a prisoner’s dilemma game.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New York Times</w:t>
      </w:r>
      <w:r>
        <w:rPr>
          <w:rFonts w:ascii="Times New Roman" w:eastAsia="Times New Roman" w:hAnsi="Times New Roman" w:cs="Times New Roman"/>
          <w:sz w:val="24"/>
          <w:szCs w:val="24"/>
        </w:rPr>
        <w:t>. Retrieved from www.nyt</w:t>
      </w:r>
      <w:r>
        <w:rPr>
          <w:rFonts w:ascii="Times New Roman" w:eastAsia="Times New Roman" w:hAnsi="Times New Roman" w:cs="Times New Roman"/>
          <w:sz w:val="24"/>
          <w:szCs w:val="24"/>
        </w:rPr>
        <w:t>imes.com/2020/12/20/health/virus-vaccine-game-theory.html</w:t>
      </w:r>
    </w:p>
    <w:p w:rsidR="00217EC6" w:rsidRDefault="00217EC6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EC6" w:rsidRDefault="001243E2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CFCFC"/>
        </w:rPr>
        <w:t>Capraro, V., &amp; Barcelo, H. (2020). The effect of messaging and gender on intentions to wear a face covering to slow down COVID-19 transmission. https://doi.org/10.31234/osf.io/tg7vz</w:t>
      </w:r>
    </w:p>
    <w:p w:rsidR="00217EC6" w:rsidRDefault="00217EC6" w:rsidP="00B05160">
      <w:pPr>
        <w:pStyle w:val="Heading2"/>
        <w:spacing w:line="360" w:lineRule="auto"/>
        <w:rPr>
          <w:i w:val="0"/>
          <w:u w:val="none"/>
        </w:rPr>
      </w:pPr>
      <w:bookmarkStart w:id="3" w:name="_xhqua7az13ux" w:colFirst="0" w:colLast="0"/>
      <w:bookmarkEnd w:id="3"/>
    </w:p>
    <w:p w:rsidR="00217EC6" w:rsidRDefault="001243E2" w:rsidP="00B05160">
      <w:pPr>
        <w:pStyle w:val="Heading2"/>
        <w:spacing w:line="360" w:lineRule="auto"/>
        <w:rPr>
          <w:i w:val="0"/>
          <w:u w:val="none"/>
        </w:rPr>
      </w:pPr>
      <w:bookmarkStart w:id="4" w:name="_z58uv7bb5qar" w:colFirst="0" w:colLast="0"/>
      <w:bookmarkEnd w:id="4"/>
      <w:r>
        <w:rPr>
          <w:i w:val="0"/>
          <w:u w:val="none"/>
        </w:rPr>
        <w:t xml:space="preserve">6. </w:t>
      </w:r>
      <w:r>
        <w:rPr>
          <w:i w:val="0"/>
          <w:highlight w:val="white"/>
          <w:u w:val="none"/>
        </w:rPr>
        <w:t xml:space="preserve">Favero, </w:t>
      </w:r>
      <w:r>
        <w:rPr>
          <w:i w:val="0"/>
          <w:highlight w:val="white"/>
          <w:u w:val="none"/>
        </w:rPr>
        <w:t xml:space="preserve">N., &amp; Pedersen, M. J. (2020). How to encourage “Togetherness by Keeping Apart” amid COVID-19? The ineffectiveness of prosocial and empathy appeals. </w:t>
      </w:r>
      <w:r>
        <w:rPr>
          <w:highlight w:val="white"/>
          <w:u w:val="none"/>
        </w:rPr>
        <w:t>Journal of Behavioral Public Administration</w:t>
      </w:r>
      <w:r>
        <w:rPr>
          <w:i w:val="0"/>
          <w:highlight w:val="white"/>
          <w:u w:val="none"/>
        </w:rPr>
        <w:t xml:space="preserve">, </w:t>
      </w:r>
      <w:r>
        <w:rPr>
          <w:highlight w:val="white"/>
          <w:u w:val="none"/>
        </w:rPr>
        <w:t>3</w:t>
      </w:r>
      <w:r>
        <w:rPr>
          <w:i w:val="0"/>
          <w:highlight w:val="white"/>
          <w:u w:val="none"/>
        </w:rPr>
        <w:t>(2), 1-18. https://doi.org/10.30636/jbpa.32.167</w:t>
      </w:r>
    </w:p>
    <w:p w:rsidR="00217EC6" w:rsidRDefault="00217EC6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EC6" w:rsidRDefault="001243E2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CFCFC"/>
        </w:rPr>
        <w:t>Jordan, J., Yoeli, E., &amp; Rand, D. G. (2020). Don’t get it or don’t spread it? Comparing self-interested versus prosocial motivations for COVID-19 prevention behaviors. https://doi.org/10.31234/osf.io/yuq7x</w:t>
      </w:r>
    </w:p>
    <w:p w:rsidR="00217EC6" w:rsidRDefault="00217EC6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EC6" w:rsidRDefault="001243E2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sz w:val="24"/>
          <w:szCs w:val="24"/>
        </w:rPr>
        <w:t>Falco, P., &amp; Zaccagni, S. (2020). Promoting social distancing in a pandemic: Beyond the good intentions. https://doi.org/10.31219/osf.io/a2nys</w:t>
      </w:r>
    </w:p>
    <w:p w:rsidR="00217EC6" w:rsidRDefault="00217EC6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EC6" w:rsidRDefault="001243E2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9. Banker, S. &amp; Park, J. (2020). Evaluating prosocial COVID-19 messaging frames: Evidence from a field study 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Facebook.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Judgment &amp; Decision Making, 15</w:t>
      </w:r>
      <w:r>
        <w:rPr>
          <w:rFonts w:ascii="Times New Roman" w:eastAsia="Times New Roman" w:hAnsi="Times New Roman" w:cs="Times New Roman"/>
          <w:sz w:val="24"/>
          <w:szCs w:val="24"/>
        </w:rPr>
        <w:t>(6), 1037-143.</w:t>
      </w:r>
    </w:p>
    <w:p w:rsidR="00217EC6" w:rsidRDefault="00217EC6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EC6" w:rsidRDefault="001243E2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Betsch, C., Böhm, R., Korn, L., &amp; Holtmann, C. (2017). On the benefits of explaining herd immunity in vaccine advocacy.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Nature Human Behaviour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(3), 1-6.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https://doi.org/10.1038/s41562-017-0056</w:t>
      </w:r>
    </w:p>
    <w:p w:rsidR="00217EC6" w:rsidRDefault="00217EC6" w:rsidP="00B051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EC6" w:rsidRDefault="00217EC6" w:rsidP="00B05160">
      <w:pPr>
        <w:pStyle w:val="Heading2"/>
        <w:spacing w:line="360" w:lineRule="auto"/>
        <w:rPr>
          <w:i w:val="0"/>
        </w:rPr>
      </w:pPr>
      <w:bookmarkStart w:id="5" w:name="_29ib23lncj7p" w:colFirst="0" w:colLast="0"/>
      <w:bookmarkEnd w:id="5"/>
    </w:p>
    <w:p w:rsidR="00B05160" w:rsidRDefault="001243E2" w:rsidP="00B05160">
      <w:pPr>
        <w:pStyle w:val="Heading2"/>
        <w:spacing w:line="360" w:lineRule="auto"/>
        <w:rPr>
          <w:i w:val="0"/>
          <w:u w:val="none"/>
        </w:rPr>
      </w:pPr>
      <w:bookmarkStart w:id="6" w:name="_9u87b7z0cjql" w:colFirst="0" w:colLast="0"/>
      <w:bookmarkStart w:id="7" w:name="_wowex9l5prk" w:colFirst="0" w:colLast="0"/>
      <w:bookmarkEnd w:id="6"/>
      <w:bookmarkEnd w:id="7"/>
      <w:r>
        <w:rPr>
          <w:i w:val="0"/>
          <w:u w:val="none"/>
        </w:rPr>
        <w:tab/>
      </w:r>
      <w:r>
        <w:rPr>
          <w:i w:val="0"/>
          <w:u w:val="none"/>
        </w:rPr>
        <w:tab/>
      </w:r>
      <w:r>
        <w:rPr>
          <w:i w:val="0"/>
          <w:u w:val="none"/>
        </w:rPr>
        <w:tab/>
      </w:r>
      <w:r>
        <w:rPr>
          <w:i w:val="0"/>
          <w:u w:val="none"/>
        </w:rPr>
        <w:tab/>
      </w:r>
      <w:r>
        <w:rPr>
          <w:i w:val="0"/>
          <w:u w:val="none"/>
        </w:rPr>
        <w:tab/>
      </w:r>
      <w:r>
        <w:rPr>
          <w:i w:val="0"/>
          <w:u w:val="none"/>
        </w:rPr>
        <w:tab/>
      </w:r>
      <w:r>
        <w:rPr>
          <w:i w:val="0"/>
          <w:u w:val="none"/>
        </w:rPr>
        <w:tab/>
      </w:r>
      <w:r>
        <w:rPr>
          <w:i w:val="0"/>
          <w:u w:val="none"/>
        </w:rPr>
        <w:tab/>
      </w:r>
    </w:p>
    <w:p w:rsidR="00217EC6" w:rsidRDefault="00217EC6" w:rsidP="005F0E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_GoBack"/>
      <w:bookmarkEnd w:id="8"/>
    </w:p>
    <w:sectPr w:rsidR="00217EC6" w:rsidSect="00B05160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3E2" w:rsidRDefault="001243E2">
      <w:pPr>
        <w:spacing w:line="240" w:lineRule="auto"/>
      </w:pPr>
      <w:r>
        <w:separator/>
      </w:r>
    </w:p>
  </w:endnote>
  <w:endnote w:type="continuationSeparator" w:id="0">
    <w:p w:rsidR="001243E2" w:rsidRDefault="001243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EC6" w:rsidRDefault="001243E2">
    <w:pPr>
      <w:jc w:val="right"/>
      <w:rPr>
        <w:ins w:id="9" w:author="Jake Bowers" w:date="2021-01-07T20:54:00Z"/>
        <w:rFonts w:ascii="Times New Roman" w:eastAsia="Times New Roman" w:hAnsi="Times New Roman" w:cs="Times New Roman"/>
        <w:sz w:val="24"/>
        <w:szCs w:val="24"/>
      </w:rPr>
    </w:pPr>
    <w:ins w:id="10" w:author="Jake Bowers" w:date="2021-01-07T20:54:00Z"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>PAGE</w:instrText>
      </w:r>
    </w:ins>
    <w:r w:rsidR="00B05160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B05160">
      <w:rPr>
        <w:rFonts w:ascii="Times New Roman" w:eastAsia="Times New Roman" w:hAnsi="Times New Roman" w:cs="Times New Roman"/>
        <w:noProof/>
        <w:sz w:val="24"/>
        <w:szCs w:val="24"/>
      </w:rPr>
      <w:t>1</w:t>
    </w:r>
    <w:ins w:id="11" w:author="Jake Bowers" w:date="2021-01-07T20:54:00Z"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3E2" w:rsidRDefault="001243E2">
      <w:pPr>
        <w:spacing w:line="240" w:lineRule="auto"/>
      </w:pPr>
      <w:r>
        <w:separator/>
      </w:r>
    </w:p>
  </w:footnote>
  <w:footnote w:type="continuationSeparator" w:id="0">
    <w:p w:rsidR="001243E2" w:rsidRDefault="001243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EC6"/>
    <w:rsid w:val="001243E2"/>
    <w:rsid w:val="00217EC6"/>
    <w:rsid w:val="005F0EFD"/>
    <w:rsid w:val="00B0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51B98"/>
  <w15:docId w15:val="{E3A824FA-C9EE-8540-91FF-E9BCF7F7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Times New Roman" w:eastAsia="Times New Roman" w:hAnsi="Times New Roman" w:cs="Times New Roman"/>
      <w:i/>
      <w:sz w:val="24"/>
      <w:szCs w:val="24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16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1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863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 Rabb</cp:lastModifiedBy>
  <cp:revision>4</cp:revision>
  <dcterms:created xsi:type="dcterms:W3CDTF">2021-01-12T18:43:00Z</dcterms:created>
  <dcterms:modified xsi:type="dcterms:W3CDTF">2021-01-12T18:50:00Z</dcterms:modified>
</cp:coreProperties>
</file>